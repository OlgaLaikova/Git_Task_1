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2438400"/>
                  <wp:effectExtent b="25400" l="25400" r="25400" t="254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438400"/>
                          </a:xfrm>
                          <a:prstGeom prst="rect"/>
                          <a:ln w="25400">
                            <a:solidFill>
                              <a:srgbClr val="00FF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Відповідь: потрібно  7 тест кейсів, щоб протестувати ігру, тобто щоб всі розвитки подій  були виконані хоча б один раз.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А саме наступні переходи: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наліво =&gt; Ігрок в кімнаті відьми, 1 питання =&gt; Відповідь правильна =&gt; Виграш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наліво =&gt; Ігрок в кімнаті відьми 1 питання =&gt; Відповідь неправильна =&gt; Ігрок в кімнаті дракона, 1 питання =&gt; Відповідь правильна =&gt; Виграш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наліво =&gt; Ігрок в кімнаті відьми 1 питання =&gt; Відповідь неправильна =&gt; Ігрок в кімнаті дракона, 1 питання =&gt; Відповідь неправильна =&gt; Ігрок в кімнаті Дракона, 2 питання =&gt; Відповідь правильна =&gt; Виграш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наліво =&gt; Ігрок в кімнаті відьми 1 питання =&gt; Відповідь неправильна =&gt; Ігрок в кімнаті дракона, 1 питання =&gt; Відповідь неправильна =&gt; Ігрок в кімнаті Дракона, 2 питання =&gt;Відповідь неправильна =&gt; Програш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направо =&gt; Ігрок в кімнаті дракона, 1 питання =&gt; Відповідь правильна =&gt;Виграш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направо =&gt; Ігрок в кімнаті дракона, 1 питання =&gt; Відповідь неправильна =&gt; Ігрок в кімнаті Дракона, 2 питання =&gt; Відповідь правильна =&gt; Виграш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Ігрок в кімнаті =&gt; Піти направо =&gt; Ігрок в кімнаті дракона, 1 питання =&gt; Відповідь неправильна =&gt; Ігрок в кімнаті Дракона, 2 питання =&gt; Відповідь неправильна =&gt; Програш</w:t>
            </w:r>
          </w:p>
        </w:tc>
      </w:tr>
      <w:tr>
        <w:trPr>
          <w:cantSplit w:val="0"/>
          <w:trHeight w:val="65998.6574999999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а) use-кейси мобільного додатку MeowMoments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Назва Use Case: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Реєстрація користувача у додатку за допомогою соціальної мережі Instagram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Актори: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Незареєстрований користувач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додатку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Опис сценарію: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f3f3f"/>
                <w:sz w:val="24"/>
                <w:szCs w:val="24"/>
                <w:u w:val="non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відкриває додаток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MeowMoments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переглядає перелік соціальних мереж за допомогою яких він може зареєструватись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відображає кнопки для реєстрації за допомогою різних соціальних мереж: Instagram, Facebook, X, TikTok, Google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кнопку “Зареєструватися за допомогою Instagram”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заносить відповідну інформацію про нового зареєстрованого користувача до бази даних і підтверджує реєстрацію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Користувач отримує підтверджуюче реєстрацію повідомлення і опиняється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Умови завершення: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успішно зареєстрований у системі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Відображається повідомлення про успішну реєстрацію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2) Назва Use Case: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Створення фото за допомогою застосунку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Актори: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додатку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Опис сценарію: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0"/>
              </w:numPr>
              <w:spacing w:line="240" w:lineRule="auto"/>
              <w:ind w:left="1417.3228346456694" w:hanging="283.4645669291342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відображає кнопки для створення або завантаження фото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кнопку “Зробити фото”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відображає на екрані інтерфейс фотокамери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фокусує камеру на предметі, фото якого хоче зробити і натискає кнопку сфотографувати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перевіряє, що користувач зробив фото кота і завантажує фото кота у фоторедактор додатку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При необхідності користувач редагує фото у фоторедакторі та натискає кнопку “Опублікувати”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283.4645669291342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обробляє інформацію і відображає фото у верхній частині стрічки на головній сторінці.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Альтернативний сценарій 1: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40" w:lineRule="auto"/>
              <w:ind w:left="1417.3228346456694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відображає кнопки для створення або завантаження фото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кнопку “Зробити фото”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відображає на екрані інтерфейс фотокамери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фокусує камеру на предметі, фото якого хоче зробити і натискає кнопку сфотографувати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перевіряє, і виявляє, що користувач зробив фото не кота, видає повідомлення, що в додаток можливо завантажити виключно світлини котів і знову відображає на екрані інтерфейс фотокамери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фокусує камеру на предметі, фото якого хоче зробити і натискає кнопку сфотографувати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перевіряє, що користувач зробив фото кота і завантажує фото кота у фоторедактор додатку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При необхідності користувач редагує фото у фоторедакторі та натискає кнопку “Опублікувати”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обробляє інформаці</w:t>
            </w: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  <w:rtl w:val="0"/>
              </w:rPr>
              <w:t xml:space="preserve">ю і відображає фото у верхній частині стрічки на головній сторінці.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Альтернативний сценарій 2: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кнопки для створення або завантаження фото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“Зробити фото”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на екрані інтерфейс фотокамери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фокусує камеру на предметі, фото якого хоче зробити і натискає кнопку сфотографувати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перевіряє, і виявляє, що користувач зробив фото не кота, видає повідомлення, що в додаток можливо завантажити виключно світлини котів і знову відображає на екрані інтерфейс фотокамери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фокусує камеру на предметі, фото якого хоче зробити і натискає кнопку сфотографувати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перевіряє, і виявляє, що користувач знову зробив фото не кота, видає повідомлення, що в додаток можливо завантажити виключно світлини котів і пропонує користувачу повернутись до фотографування, коли він знайде кота.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опиняється на головній сторінці зареєстрованого користувача.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Умови завершення: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7"/>
              </w:numPr>
              <w:spacing w:line="240" w:lineRule="auto"/>
              <w:ind w:left="1417.3228346456694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успішно створено і </w:t>
            </w: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  <w:rtl w:val="0"/>
              </w:rPr>
              <w:t xml:space="preserve">відображається у верхній частині стрічки на головній сторінці.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3) Назва Use Case: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Завантаження фото з пам’яті телефона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Актори: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додатку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Опис сценарію: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кнопки для створення або завантаження фото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“Завантажити фото”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на екрані інтерфейс галереї телефона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одне фото, та натискає кнопку “Завантажити” щоб завантажити його в додаток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перевіряє, що файл з фото має одне з розширень .jpeg, .jpg або .png та розмір менше 10Мb і відкриває фото у фоторедакторі додатку.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При необхідності користувач редагує фото у фоторедакторі та натискає кнопку “Опублікувати”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9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обробляє інформацію і відображає фото у верхній частині стрічки на головній сторінці.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Альтернативний сценарій 1: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3228346456694" w:right="0" w:hanging="360"/>
              <w:jc w:val="left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кнопки для створення або завантаження фото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“Завантажити фото”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на екрані інтерфейс галереї телефона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одне фото, та натискає кнопку “Завантажити” щоб завантажити його в додаток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перевіряє, і виявляє, що файл з фото має відмінне розширення від .jpeg, .jpg, .png та/або розмір менше 10Мb і відображає повідомлення для користувача, що фото має невалідне розширення та/або розмір більше 10Мb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на екрані інтерфейс галереї телефона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Умови завершення: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spacing w:line="240" w:lineRule="auto"/>
              <w:ind w:left="1417.3228346456694" w:hanging="360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Фото успішно завантажено з пам’яті телефона </w:t>
            </w: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rtl w:val="0"/>
              </w:rPr>
              <w:t xml:space="preserve">і </w:t>
            </w: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відображається у верхній частині стрічки на головній сторінці.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4) Назва Use Case: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Редагування світлини у додатку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Актори: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додатку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Опис сценарію: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на фото у стрічці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обрану світлину та кнопки для можливих дій на екрані (Видалити, Редагувати, Додати коментар)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“Редагувати”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завантажує фотографію у фоторедактор додатку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редагує світлину за допомогою інструментів Фільтри, Текст, Анімація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відкореговане фото на екрані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“Опублікувати”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Редагована світлина відображається у верхній частині стрічки на головній сторінці.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440" w:firstLine="0"/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Умови завершення: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8"/>
              </w:numPr>
              <w:spacing w:line="240" w:lineRule="auto"/>
              <w:ind w:left="1417.3228346456694" w:hanging="283.4645669291342"/>
              <w:rPr>
                <w:rFonts w:ascii="Nunito" w:cs="Nunito" w:eastAsia="Nunito" w:hAnsi="Nunito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Редагування фото пройшло успішно, фото відображається у верхній частині стрічки на головній сторінці.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5) Назва Use Case: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Додавання коментаря під фото на сторінці користувача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Актори: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Зареєстрований користувач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додатку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Опис сценарію: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на фото у стрічці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обрану світлину та кнопки для можливих дій на екрані (Видалити, Редагувати, Додати коментар)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“Додати коментар”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поле для введення коментаря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вводить коментар довжиною від 1 до 240 символів включно і натискає кнопку “Опублікувати коментар”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1"/>
              </w:numPr>
              <w:spacing w:line="240" w:lineRule="auto"/>
              <w:ind w:left="1417.3228346456694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повідомлення про успішно доданий коментар та сам коментар з”являється в стрічці під фото на головній сторінці користувача.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firstLine="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Альтернативний сценарій 1: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знаходиться на головній сторінці зареєстрованого користувача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на фото у стрічці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обрану світлину та кнопки для можливих дій на екрані (Видалити, Редагувати, Додати коментар)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натискає кнопку “Додати коментар”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поле для введення коментаря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Користувач вводить коментар довжиною більше 240 символів іі натискає кнопку “Опублікувати коментар”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Система відображає повідомлення що довжина коментаря більше 240 допустимих символів і вимагає від користувача ввести коментар допустимої довжини.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shd w:fill="f7f7f8" w:val="clear"/>
                <w:rtl w:val="0"/>
              </w:rPr>
              <w:t xml:space="preserve">Умови завершення: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" w:cs="Nunito" w:eastAsia="Nunito" w:hAnsi="Nunito"/>
                <w:color w:val="3f3f3f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f3f3f"/>
                <w:sz w:val="24"/>
                <w:szCs w:val="24"/>
                <w:shd w:fill="f7f7f8" w:val="clear"/>
                <w:rtl w:val="0"/>
              </w:rPr>
              <w:t xml:space="preserve">Додавання коментаря під фото на головній сторінці користувача пройшло успішно, коментар відображається під фото у верхній частині стрічки на головній сторінці.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б)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Схема переходу станів на основі use-кейса  3)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Завантаження фото з пам’яті телефона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</w:rPr>
        <w:drawing>
          <wp:inline distB="114300" distT="114300" distL="114300" distR="114300">
            <wp:extent cx="5724525" cy="3057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del w:author="Maria Lykashevych" w:id="0" w:date="2023-09-12T19:58:04Z"/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Таблиця рішень для use-кейса 3)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Завантаження фото з пам’яті телефона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, (умова - </w:t>
      </w:r>
      <w:r w:rsidDel="00000000" w:rsidR="00000000" w:rsidRPr="00000000">
        <w:rPr>
          <w:rFonts w:ascii="Arial" w:cs="Arial" w:eastAsia="Arial" w:hAnsi="Arial"/>
          <w:color w:val="3f3f3f"/>
          <w:sz w:val="24"/>
          <w:szCs w:val="24"/>
          <w:shd w:fill="f7f7f8" w:val="clear"/>
          <w:rtl w:val="0"/>
        </w:rPr>
        <w:t xml:space="preserve">фото має одне з розширень .jpeg, .jpg або .png та розмір менше 10Мb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)</w:t>
      </w:r>
      <w:del w:author="Maria Lykashevych" w:id="0" w:date="2023-09-12T19:58:0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F6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9912412633817"/>
        <w:gridCol w:w="891.5650712200302"/>
        <w:gridCol w:w="891.5650712200302"/>
        <w:gridCol w:w="891.5650712200302"/>
        <w:gridCol w:w="891.5650712200302"/>
        <w:gridCol w:w="891.5650712200302"/>
        <w:gridCol w:w="891.5650712200302"/>
        <w:gridCol w:w="891.5650712200302"/>
        <w:gridCol w:w="891.5650712200302"/>
        <w:tblGridChange w:id="0">
          <w:tblGrid>
            <w:gridCol w:w="1892.9912412633817"/>
            <w:gridCol w:w="891.5650712200302"/>
            <w:gridCol w:w="891.5650712200302"/>
            <w:gridCol w:w="891.5650712200302"/>
            <w:gridCol w:w="891.5650712200302"/>
            <w:gridCol w:w="891.5650712200302"/>
            <w:gridCol w:w="891.5650712200302"/>
            <w:gridCol w:w="891.5650712200302"/>
            <w:gridCol w:w="891.5650712200302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Умови: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Тест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розмір файлу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&lt;10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Формат фалу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Формат фалу .jpg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Формат фалу 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hd w:fill="f9cb9c" w:val="clear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Фото завантажується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9-12T19:51:59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3-09-12T19:51:53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3-09-12T19:58:20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 виконане завдання!</w:t>
      </w:r>
    </w:p>
  </w:comment>
  <w:comment w:author="Maria Lykashevych" w:id="2" w:date="2023-09-12T19:53:26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чому 4 коли ти описада чудово 7?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